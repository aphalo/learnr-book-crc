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6E10C" w14:textId="77777777" w:rsidR="009115BF" w:rsidRPr="004C0303" w:rsidRDefault="009115BF" w:rsidP="00282CA8">
      <w:pPr>
        <w:rPr>
          <w:color w:val="FF0000"/>
          <w:sz w:val="72"/>
          <w:szCs w:val="72"/>
        </w:rPr>
      </w:pPr>
      <w:r w:rsidRPr="004C0303">
        <w:rPr>
          <w:rFonts w:asciiTheme="minorHAnsi" w:hAnsiTheme="minorHAnsi" w:cstheme="minorHAnsi"/>
          <w:b/>
          <w:sz w:val="72"/>
          <w:szCs w:val="72"/>
        </w:rPr>
        <w:t>Learn R</w:t>
      </w:r>
      <w:r w:rsidRPr="004C0303">
        <w:rPr>
          <w:color w:val="FF0000"/>
          <w:sz w:val="72"/>
          <w:szCs w:val="72"/>
        </w:rPr>
        <w:t xml:space="preserve"> </w:t>
      </w:r>
    </w:p>
    <w:p w14:paraId="60F59199" w14:textId="77777777" w:rsidR="009115BF" w:rsidRDefault="009115BF" w:rsidP="00282CA8">
      <w:pPr>
        <w:rPr>
          <w:color w:val="FF0000"/>
          <w:sz w:val="48"/>
          <w:szCs w:val="48"/>
        </w:rPr>
      </w:pPr>
    </w:p>
    <w:p w14:paraId="4A8A20EF" w14:textId="6E3F4D60" w:rsidR="0048693D" w:rsidRPr="009A004F" w:rsidRDefault="0048693D" w:rsidP="0048693D">
      <w:pPr>
        <w:shd w:val="clear" w:color="auto" w:fill="FFFFFF"/>
        <w:overflowPunct/>
        <w:autoSpaceDE/>
        <w:autoSpaceDN/>
        <w:adjustRightInd/>
        <w:spacing w:after="150"/>
        <w:textAlignment w:val="auto"/>
        <w:rPr>
          <w:color w:val="000000"/>
          <w:sz w:val="24"/>
          <w:szCs w:val="24"/>
          <w:lang w:val="en-US"/>
        </w:rPr>
      </w:pPr>
      <w:r w:rsidRPr="009A004F">
        <w:rPr>
          <w:color w:val="000000"/>
          <w:sz w:val="24"/>
          <w:szCs w:val="24"/>
          <w:lang w:val="en-US"/>
        </w:rPr>
        <w:t xml:space="preserve">Learning a computer language like R can be </w:t>
      </w:r>
      <w:proofErr w:type="gramStart"/>
      <w:r w:rsidRPr="009A004F">
        <w:rPr>
          <w:color w:val="000000"/>
          <w:sz w:val="24"/>
          <w:szCs w:val="24"/>
          <w:lang w:val="en-US"/>
        </w:rPr>
        <w:t>either frustrating</w:t>
      </w:r>
      <w:proofErr w:type="gramEnd"/>
      <w:r w:rsidRPr="009A004F">
        <w:rPr>
          <w:color w:val="000000"/>
          <w:sz w:val="24"/>
          <w:szCs w:val="24"/>
          <w:lang w:val="en-US"/>
        </w:rPr>
        <w:t xml:space="preserve">, fun or boring. Having fun requires challenges that wake up the learner’s curiosity but also provide an emotional reward </w:t>
      </w:r>
      <w:del w:id="0" w:author="CE" w:date="2023-11-29T08:16:00Z">
        <w:r w:rsidRPr="009A004F" w:rsidDel="00F076F0">
          <w:rPr>
            <w:color w:val="000000"/>
            <w:sz w:val="24"/>
            <w:szCs w:val="24"/>
            <w:lang w:val="en-US"/>
          </w:rPr>
          <w:delText xml:space="preserve">on </w:delText>
        </w:r>
      </w:del>
      <w:ins w:id="1" w:author="CE" w:date="2023-11-29T08:16:00Z">
        <w:r w:rsidR="00F076F0">
          <w:rPr>
            <w:color w:val="000000"/>
            <w:sz w:val="24"/>
            <w:szCs w:val="24"/>
            <w:lang w:val="en-US"/>
          </w:rPr>
          <w:t>for</w:t>
        </w:r>
        <w:r w:rsidR="00F076F0" w:rsidRPr="009A004F">
          <w:rPr>
            <w:color w:val="000000"/>
            <w:sz w:val="24"/>
            <w:szCs w:val="24"/>
            <w:lang w:val="en-US"/>
          </w:rPr>
          <w:t xml:space="preserve"> </w:t>
        </w:r>
      </w:ins>
      <w:r w:rsidRPr="009A004F">
        <w:rPr>
          <w:color w:val="000000"/>
          <w:sz w:val="24"/>
          <w:szCs w:val="24"/>
          <w:lang w:val="en-US"/>
        </w:rPr>
        <w:t>overcoming them. The book is designed so that it includes smaller and bigger challenges, in what I call playgrounds, in the hope that all readers will enjoy their path to R fluency. Fluency in the use of a language is a skill that is acquired through practice and exploration. For students and professionals in the biological sciences, humanities and many applied fields, recognizing the parallels between R and natural languages should help them feel at home with R. The approach I use is similar to that of a travel guide, encouraging exploration and describing the available alternatives and how to reach them. The intention is to guide the reader through the R landscape of 2023 and beyond.</w:t>
      </w:r>
    </w:p>
    <w:p w14:paraId="301E4F9C" w14:textId="77777777" w:rsidR="0048693D" w:rsidRPr="009A004F" w:rsidRDefault="0048693D" w:rsidP="0048693D">
      <w:pPr>
        <w:shd w:val="clear" w:color="auto" w:fill="FFFFFF"/>
        <w:overflowPunct/>
        <w:autoSpaceDE/>
        <w:autoSpaceDN/>
        <w:adjustRightInd/>
        <w:spacing w:after="150"/>
        <w:textAlignment w:val="auto"/>
        <w:rPr>
          <w:color w:val="000000"/>
          <w:sz w:val="24"/>
          <w:szCs w:val="24"/>
          <w:lang w:val="en-US"/>
        </w:rPr>
      </w:pPr>
      <w:r w:rsidRPr="009A004F">
        <w:rPr>
          <w:color w:val="000000"/>
          <w:sz w:val="24"/>
          <w:szCs w:val="24"/>
          <w:lang w:val="en-US"/>
        </w:rPr>
        <w:t>What is new in the second edition?</w:t>
      </w:r>
    </w:p>
    <w:p w14:paraId="15E0E4E6" w14:textId="77777777" w:rsidR="0048693D" w:rsidRPr="009A004F" w:rsidRDefault="0048693D" w:rsidP="0048693D">
      <w:pPr>
        <w:numPr>
          <w:ilvl w:val="0"/>
          <w:numId w:val="3"/>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Text expanded by more than 25% to include additional R features and gentler and more detailed explanations</w:t>
      </w:r>
    </w:p>
    <w:p w14:paraId="6FB9FB22" w14:textId="77777777" w:rsidR="0048693D" w:rsidRPr="009A004F" w:rsidRDefault="0048693D" w:rsidP="0048693D">
      <w:pPr>
        <w:numPr>
          <w:ilvl w:val="0"/>
          <w:numId w:val="3"/>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Contains 24 new diagrams and flowcharts, seven new tables, and revised text and code examples for clarity</w:t>
      </w:r>
    </w:p>
    <w:p w14:paraId="4CE42E4D" w14:textId="0F3B02F5" w:rsidR="0048693D" w:rsidRPr="009A004F" w:rsidRDefault="0048693D" w:rsidP="0048693D">
      <w:pPr>
        <w:numPr>
          <w:ilvl w:val="0"/>
          <w:numId w:val="3"/>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 xml:space="preserve">All three indexes </w:t>
      </w:r>
      <w:ins w:id="2" w:author="CE" w:date="2023-11-29T08:16:00Z">
        <w:r w:rsidR="00F076F0">
          <w:rPr>
            <w:color w:val="000000"/>
            <w:sz w:val="24"/>
            <w:szCs w:val="24"/>
            <w:lang w:val="en-US"/>
          </w:rPr>
          <w:t xml:space="preserve">were </w:t>
        </w:r>
      </w:ins>
      <w:r w:rsidRPr="009A004F">
        <w:rPr>
          <w:color w:val="000000"/>
          <w:sz w:val="24"/>
          <w:szCs w:val="24"/>
          <w:lang w:val="en-US"/>
        </w:rPr>
        <w:t>expanded, and answers to 27 frequently asked questions added</w:t>
      </w:r>
    </w:p>
    <w:p w14:paraId="68D12FFD" w14:textId="77777777" w:rsidR="0048693D" w:rsidRPr="009A004F" w:rsidRDefault="0048693D" w:rsidP="0048693D">
      <w:pPr>
        <w:shd w:val="clear" w:color="auto" w:fill="FFFFFF"/>
        <w:overflowPunct/>
        <w:autoSpaceDE/>
        <w:autoSpaceDN/>
        <w:adjustRightInd/>
        <w:spacing w:after="150"/>
        <w:textAlignment w:val="auto"/>
        <w:rPr>
          <w:color w:val="000000"/>
          <w:sz w:val="24"/>
          <w:szCs w:val="24"/>
          <w:lang w:val="en-US"/>
        </w:rPr>
      </w:pPr>
      <w:r w:rsidRPr="009A004F">
        <w:rPr>
          <w:color w:val="000000"/>
          <w:sz w:val="24"/>
          <w:szCs w:val="24"/>
          <w:lang w:val="en-US"/>
        </w:rPr>
        <w:t>What will you find in this book?</w:t>
      </w:r>
    </w:p>
    <w:p w14:paraId="3C2AEBF4" w14:textId="77777777"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Programming concepts explained as they apply to current R</w:t>
      </w:r>
    </w:p>
    <w:p w14:paraId="55AAD0D2" w14:textId="77777777"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Emphasis on the role of abstractions in programming</w:t>
      </w:r>
    </w:p>
    <w:p w14:paraId="1519F8AF" w14:textId="77777777"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Few prescriptive rules—mostly the author’s preferences together with alternatives</w:t>
      </w:r>
    </w:p>
    <w:p w14:paraId="206616BC" w14:textId="77777777"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Presentation of the R language emphasizing the “R way of doing things”</w:t>
      </w:r>
    </w:p>
    <w:p w14:paraId="0782F6E1" w14:textId="77777777"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Tutoring for “programming in the small” using scripts for data analysis</w:t>
      </w:r>
    </w:p>
    <w:p w14:paraId="4645BB47" w14:textId="77777777"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Explanation of the differences between R proper and extensions for data wrangling</w:t>
      </w:r>
    </w:p>
    <w:p w14:paraId="7C2E6CB4" w14:textId="65ED199D"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The grammar of graphics</w:t>
      </w:r>
      <w:ins w:id="3" w:author="CE" w:date="2023-11-29T08:16:00Z">
        <w:r w:rsidR="00F076F0">
          <w:rPr>
            <w:color w:val="000000"/>
            <w:sz w:val="24"/>
            <w:szCs w:val="24"/>
            <w:lang w:val="en-US"/>
          </w:rPr>
          <w:t xml:space="preserve"> is</w:t>
        </w:r>
      </w:ins>
      <w:r w:rsidRPr="009A004F">
        <w:rPr>
          <w:color w:val="000000"/>
          <w:sz w:val="24"/>
          <w:szCs w:val="24"/>
          <w:lang w:val="en-US"/>
        </w:rPr>
        <w:t xml:space="preserve"> described as a language for the construction of data </w:t>
      </w:r>
      <w:proofErr w:type="spellStart"/>
      <w:r w:rsidRPr="009A004F">
        <w:rPr>
          <w:color w:val="000000"/>
          <w:sz w:val="24"/>
          <w:szCs w:val="24"/>
          <w:lang w:val="en-US"/>
        </w:rPr>
        <w:t>visualisations</w:t>
      </w:r>
      <w:proofErr w:type="spellEnd"/>
    </w:p>
    <w:p w14:paraId="1C0D3466" w14:textId="77777777"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Examples of data exchange between R and the foreign world using common file formats</w:t>
      </w:r>
    </w:p>
    <w:p w14:paraId="419FDC09" w14:textId="53FC871B" w:rsidR="0048693D" w:rsidRPr="009A004F" w:rsidRDefault="0048693D" w:rsidP="0048693D">
      <w:pPr>
        <w:numPr>
          <w:ilvl w:val="0"/>
          <w:numId w:val="4"/>
        </w:numPr>
        <w:overflowPunct/>
        <w:autoSpaceDE/>
        <w:autoSpaceDN/>
        <w:adjustRightInd/>
        <w:spacing w:before="100" w:beforeAutospacing="1" w:after="100" w:afterAutospacing="1"/>
        <w:textAlignment w:val="auto"/>
        <w:rPr>
          <w:color w:val="000000"/>
          <w:sz w:val="24"/>
          <w:szCs w:val="24"/>
          <w:lang w:val="en-US"/>
        </w:rPr>
      </w:pPr>
      <w:r w:rsidRPr="009A004F">
        <w:rPr>
          <w:color w:val="000000"/>
          <w:sz w:val="24"/>
          <w:szCs w:val="24"/>
          <w:lang w:val="en-US"/>
        </w:rPr>
        <w:t xml:space="preserve">Coaching to become an independent R user, capable of writing original scripts and </w:t>
      </w:r>
      <w:del w:id="4" w:author="CE" w:date="2023-11-29T08:17:00Z">
        <w:r w:rsidRPr="009A004F" w:rsidDel="00F076F0">
          <w:rPr>
            <w:color w:val="000000"/>
            <w:sz w:val="24"/>
            <w:szCs w:val="24"/>
            <w:lang w:val="en-US"/>
          </w:rPr>
          <w:delText xml:space="preserve">of </w:delText>
        </w:r>
      </w:del>
      <w:bookmarkStart w:id="5" w:name="_GoBack"/>
      <w:bookmarkEnd w:id="5"/>
      <w:r w:rsidRPr="009A004F">
        <w:rPr>
          <w:color w:val="000000"/>
          <w:sz w:val="24"/>
          <w:szCs w:val="24"/>
          <w:lang w:val="en-US"/>
        </w:rPr>
        <w:t>solving future challenges.</w:t>
      </w:r>
    </w:p>
    <w:p w14:paraId="31212DC9" w14:textId="77777777" w:rsidR="00EC3D75" w:rsidRPr="009A004F" w:rsidRDefault="00EC3D75" w:rsidP="00EC3D75">
      <w:pPr>
        <w:rPr>
          <w:b/>
          <w:noProof/>
          <w:sz w:val="24"/>
          <w:szCs w:val="24"/>
        </w:rPr>
      </w:pPr>
    </w:p>
    <w:p w14:paraId="72FA0BB5" w14:textId="77777777" w:rsidR="004C0303" w:rsidRPr="009A004F" w:rsidRDefault="004C0303" w:rsidP="00E00CDC">
      <w:pPr>
        <w:pStyle w:val="NoSpacing"/>
        <w:rPr>
          <w:b/>
          <w:bCs/>
          <w:color w:val="000000"/>
          <w:shd w:val="clear" w:color="auto" w:fill="FFFFFF"/>
        </w:rPr>
      </w:pPr>
    </w:p>
    <w:p w14:paraId="7F9A53BC" w14:textId="77777777" w:rsidR="004C0303" w:rsidRPr="009A004F" w:rsidRDefault="004C0303" w:rsidP="00E00CDC">
      <w:pPr>
        <w:pStyle w:val="NoSpacing"/>
        <w:rPr>
          <w:b/>
          <w:bCs/>
          <w:color w:val="000000"/>
          <w:shd w:val="clear" w:color="auto" w:fill="FFFFFF"/>
        </w:rPr>
      </w:pPr>
    </w:p>
    <w:p w14:paraId="2173EE3C" w14:textId="77777777" w:rsidR="004C0303" w:rsidRPr="009A004F" w:rsidRDefault="004C0303" w:rsidP="00E00CDC">
      <w:pPr>
        <w:pStyle w:val="NoSpacing"/>
        <w:rPr>
          <w:b/>
          <w:bCs/>
          <w:color w:val="000000"/>
          <w:shd w:val="clear" w:color="auto" w:fill="FFFFFF"/>
        </w:rPr>
      </w:pPr>
    </w:p>
    <w:p w14:paraId="42BF80EF" w14:textId="5E8B4F74" w:rsidR="00E00CDC" w:rsidRPr="009A004F" w:rsidRDefault="00E00CDC" w:rsidP="00E00CDC">
      <w:pPr>
        <w:pStyle w:val="NoSpacing"/>
        <w:rPr>
          <w:color w:val="000000"/>
          <w:shd w:val="clear" w:color="auto" w:fill="FFFFFF"/>
        </w:rPr>
      </w:pPr>
      <w:r w:rsidRPr="009A004F">
        <w:rPr>
          <w:b/>
          <w:bCs/>
          <w:color w:val="000000"/>
          <w:shd w:val="clear" w:color="auto" w:fill="FFFFFF"/>
        </w:rPr>
        <w:t>Pedro J. Aphalo</w:t>
      </w:r>
      <w:r w:rsidRPr="009A004F">
        <w:rPr>
          <w:color w:val="000000"/>
          <w:shd w:val="clear" w:color="auto" w:fill="FFFFFF"/>
        </w:rPr>
        <w:t> is a PhD graduate from the University of Edinburgh, currently lecturer at the University of Helsinki. A plant biologist and agriculture scientist with a passion for data, electronics, computers, and photography, in addition to plants. He has been a user of R for 28 years, who first organized an R course for MSc students 21 years ago and is the author of 13 R packages currently in CRAN.</w:t>
      </w:r>
    </w:p>
    <w:p w14:paraId="7DD6C27D" w14:textId="77777777" w:rsidR="00EC3D75" w:rsidRPr="009A004F" w:rsidRDefault="00EC3D75" w:rsidP="00EC3D75">
      <w:pPr>
        <w:overflowPunct/>
        <w:spacing w:before="100" w:after="100"/>
        <w:textAlignment w:val="auto"/>
        <w:rPr>
          <w:sz w:val="24"/>
          <w:szCs w:val="24"/>
          <w:lang w:eastAsia="en-GB"/>
        </w:rPr>
      </w:pPr>
    </w:p>
    <w:p w14:paraId="32F030AB" w14:textId="12B30583" w:rsidR="00EC3D75" w:rsidRPr="009A004F" w:rsidRDefault="00EC3D75" w:rsidP="00EC3D75">
      <w:pPr>
        <w:overflowPunct/>
        <w:spacing w:before="100" w:after="100"/>
        <w:textAlignment w:val="auto"/>
        <w:rPr>
          <w:sz w:val="24"/>
          <w:szCs w:val="24"/>
        </w:rPr>
      </w:pPr>
      <w:bookmarkStart w:id="6" w:name="sbauthor"/>
    </w:p>
    <w:p w14:paraId="17167AE6" w14:textId="58BFE526" w:rsidR="00EC3D75" w:rsidRPr="009A004F" w:rsidRDefault="009A004F" w:rsidP="00EC3D75">
      <w:pPr>
        <w:rPr>
          <w:color w:val="FF0000"/>
          <w:sz w:val="24"/>
          <w:szCs w:val="24"/>
        </w:rPr>
      </w:pPr>
      <w:r w:rsidRPr="009A004F">
        <w:rPr>
          <w:color w:val="FF0000"/>
          <w:sz w:val="24"/>
          <w:szCs w:val="24"/>
        </w:rPr>
        <w:lastRenderedPageBreak/>
        <w:t>&lt;&lt;series&gt;&gt;</w:t>
      </w:r>
    </w:p>
    <w:p w14:paraId="54758D4A" w14:textId="77777777" w:rsidR="00EC3D75" w:rsidRDefault="00EC3D75" w:rsidP="00EC3D75">
      <w:pPr>
        <w:rPr>
          <w:color w:val="FF0000"/>
          <w:sz w:val="24"/>
          <w:szCs w:val="24"/>
        </w:rPr>
      </w:pPr>
    </w:p>
    <w:p w14:paraId="3CBA3184" w14:textId="4F252BBF" w:rsidR="00EC3D75" w:rsidRPr="009816A3" w:rsidRDefault="00EC3D75" w:rsidP="00EC3D75">
      <w:pPr>
        <w:overflowPunct/>
        <w:spacing w:before="100" w:after="100"/>
        <w:textAlignment w:val="auto"/>
        <w:rPr>
          <w:rFonts w:asciiTheme="minorHAnsi" w:hAnsiTheme="minorHAnsi"/>
          <w:color w:val="FF0000"/>
          <w:sz w:val="24"/>
          <w:szCs w:val="24"/>
        </w:rPr>
      </w:pPr>
      <w:r>
        <w:rPr>
          <w:color w:val="FF0000"/>
          <w:sz w:val="24"/>
          <w:szCs w:val="24"/>
        </w:rPr>
        <w:br w:type="page"/>
      </w:r>
    </w:p>
    <w:p w14:paraId="32FB29C8" w14:textId="70DD8728" w:rsidR="004C0303" w:rsidRPr="009A004F" w:rsidRDefault="004C0303" w:rsidP="00EC3D75">
      <w:pPr>
        <w:rPr>
          <w:rFonts w:asciiTheme="minorHAnsi" w:hAnsiTheme="minorHAnsi" w:cstheme="minorHAnsi"/>
          <w:b/>
          <w:sz w:val="48"/>
          <w:szCs w:val="48"/>
        </w:rPr>
      </w:pPr>
      <w:r w:rsidRPr="009A004F">
        <w:rPr>
          <w:rFonts w:asciiTheme="minorHAnsi" w:hAnsiTheme="minorHAnsi" w:cstheme="minorHAnsi"/>
          <w:b/>
          <w:sz w:val="48"/>
          <w:szCs w:val="48"/>
        </w:rPr>
        <w:lastRenderedPageBreak/>
        <w:t xml:space="preserve">Learn R </w:t>
      </w:r>
    </w:p>
    <w:p w14:paraId="5CE4294D" w14:textId="23FB24B9" w:rsidR="00EC3D75" w:rsidRPr="009A004F" w:rsidRDefault="004C0303" w:rsidP="00EC3D75">
      <w:pPr>
        <w:rPr>
          <w:bCs/>
          <w:sz w:val="36"/>
          <w:szCs w:val="36"/>
        </w:rPr>
      </w:pPr>
      <w:r w:rsidRPr="009A004F">
        <w:rPr>
          <w:rFonts w:asciiTheme="minorHAnsi" w:hAnsiTheme="minorHAnsi" w:cstheme="minorHAnsi"/>
          <w:bCs/>
          <w:sz w:val="36"/>
          <w:szCs w:val="36"/>
        </w:rPr>
        <w:t>As a Language</w:t>
      </w:r>
    </w:p>
    <w:bookmarkEnd w:id="6"/>
    <w:p w14:paraId="38114C1C" w14:textId="77777777" w:rsidR="00EC3D75" w:rsidRDefault="00EC3D75" w:rsidP="00EC3D75">
      <w:pPr>
        <w:rPr>
          <w:sz w:val="28"/>
          <w:szCs w:val="28"/>
        </w:rPr>
      </w:pPr>
    </w:p>
    <w:p w14:paraId="0AA19F8C" w14:textId="3BA2BC87" w:rsidR="00EC3D75" w:rsidRPr="001C5E07" w:rsidRDefault="004C0303" w:rsidP="00EC3D75">
      <w:pPr>
        <w:rPr>
          <w:color w:val="BFBFBF" w:themeColor="background1" w:themeShade="BF"/>
          <w:sz w:val="28"/>
          <w:szCs w:val="28"/>
        </w:rPr>
      </w:pPr>
      <w:r>
        <w:rPr>
          <w:color w:val="BFBFBF" w:themeColor="background1" w:themeShade="BF"/>
          <w:sz w:val="28"/>
          <w:szCs w:val="28"/>
        </w:rPr>
        <w:t>2</w:t>
      </w:r>
    </w:p>
    <w:p w14:paraId="75727B5F" w14:textId="77777777" w:rsidR="00EC3D75" w:rsidRDefault="00EC3D75" w:rsidP="00EC3D75">
      <w:pPr>
        <w:rPr>
          <w:sz w:val="28"/>
          <w:szCs w:val="28"/>
        </w:rPr>
      </w:pPr>
    </w:p>
    <w:p w14:paraId="67851D78" w14:textId="7803C777" w:rsidR="00EC3D75" w:rsidRDefault="004C0303" w:rsidP="00EC3D75">
      <w:pPr>
        <w:rPr>
          <w:sz w:val="28"/>
          <w:szCs w:val="28"/>
        </w:rPr>
      </w:pPr>
      <w:r>
        <w:rPr>
          <w:sz w:val="28"/>
          <w:szCs w:val="28"/>
        </w:rPr>
        <w:t>Pedro J. Aphalo</w:t>
      </w:r>
    </w:p>
    <w:p w14:paraId="78C87582" w14:textId="77777777" w:rsidR="00EC3D75" w:rsidRDefault="00EC3D75" w:rsidP="00EC3D75">
      <w:pPr>
        <w:rPr>
          <w:sz w:val="28"/>
          <w:szCs w:val="28"/>
        </w:rPr>
      </w:pPr>
    </w:p>
    <w:p w14:paraId="3D50F22A" w14:textId="77777777" w:rsidR="00EC3D75" w:rsidRDefault="00EC3D75" w:rsidP="00EC3D75">
      <w:pPr>
        <w:rPr>
          <w:sz w:val="28"/>
          <w:szCs w:val="28"/>
        </w:rPr>
      </w:pPr>
    </w:p>
    <w:p w14:paraId="65670B80" w14:textId="77777777" w:rsidR="00EC3D75" w:rsidRDefault="00EC3D75" w:rsidP="00EC3D75">
      <w:pPr>
        <w:rPr>
          <w:sz w:val="28"/>
          <w:szCs w:val="28"/>
        </w:rPr>
      </w:pPr>
    </w:p>
    <w:p w14:paraId="3D3109F6" w14:textId="77777777" w:rsidR="00EC3D75" w:rsidRDefault="00EC3D75" w:rsidP="00EC3D75">
      <w:pPr>
        <w:rPr>
          <w:sz w:val="28"/>
          <w:szCs w:val="28"/>
        </w:rPr>
      </w:pPr>
    </w:p>
    <w:p w14:paraId="1D5801C1" w14:textId="77777777" w:rsidR="00EC3D75" w:rsidRDefault="00EC3D75" w:rsidP="00EC3D75">
      <w:pPr>
        <w:rPr>
          <w:sz w:val="28"/>
          <w:szCs w:val="28"/>
        </w:rPr>
      </w:pPr>
    </w:p>
    <w:p w14:paraId="5448055B" w14:textId="77777777" w:rsidR="00EC3D75" w:rsidRDefault="00EC3D75" w:rsidP="00EC3D75">
      <w:pPr>
        <w:rPr>
          <w:sz w:val="28"/>
          <w:szCs w:val="28"/>
        </w:rPr>
      </w:pPr>
    </w:p>
    <w:p w14:paraId="6A024F65" w14:textId="77777777" w:rsidR="00EC3D75" w:rsidRDefault="00EC3D75" w:rsidP="00EC3D75">
      <w:pPr>
        <w:rPr>
          <w:sz w:val="28"/>
          <w:szCs w:val="28"/>
        </w:rPr>
      </w:pPr>
    </w:p>
    <w:p w14:paraId="75ACBFA3" w14:textId="77777777" w:rsidR="00EC3D75" w:rsidRDefault="00EC3D75" w:rsidP="00EC3D75">
      <w:pPr>
        <w:rPr>
          <w:sz w:val="28"/>
          <w:szCs w:val="28"/>
        </w:rPr>
      </w:pPr>
    </w:p>
    <w:p w14:paraId="7F40CA45" w14:textId="77777777" w:rsidR="00EC3D75" w:rsidRDefault="00EC3D75" w:rsidP="00EC3D75">
      <w:pPr>
        <w:rPr>
          <w:sz w:val="28"/>
          <w:szCs w:val="28"/>
        </w:rPr>
      </w:pPr>
    </w:p>
    <w:p w14:paraId="739CB538" w14:textId="77777777" w:rsidR="00EC3D75" w:rsidRDefault="00EC3D75" w:rsidP="00EC3D75">
      <w:pPr>
        <w:rPr>
          <w:sz w:val="28"/>
          <w:szCs w:val="28"/>
        </w:rPr>
      </w:pPr>
    </w:p>
    <w:p w14:paraId="5DE124CC" w14:textId="77777777" w:rsidR="00EC3D75" w:rsidRDefault="00EC3D75" w:rsidP="00EC3D75">
      <w:pPr>
        <w:rPr>
          <w:sz w:val="28"/>
          <w:szCs w:val="28"/>
        </w:rPr>
      </w:pPr>
    </w:p>
    <w:p w14:paraId="214D7EE7" w14:textId="77777777" w:rsidR="00EC3D75" w:rsidRDefault="00EC3D75" w:rsidP="00EC3D75">
      <w:pPr>
        <w:rPr>
          <w:sz w:val="28"/>
          <w:szCs w:val="28"/>
        </w:rPr>
      </w:pPr>
    </w:p>
    <w:p w14:paraId="350A20C3" w14:textId="77777777" w:rsidR="00EC3D75" w:rsidRDefault="00EC3D75" w:rsidP="00EC3D75">
      <w:pPr>
        <w:rPr>
          <w:sz w:val="28"/>
          <w:szCs w:val="28"/>
        </w:rPr>
      </w:pPr>
    </w:p>
    <w:p w14:paraId="60979F32" w14:textId="77777777" w:rsidR="00EC3D75" w:rsidRDefault="00EC3D75" w:rsidP="00EC3D75">
      <w:pPr>
        <w:rPr>
          <w:sz w:val="28"/>
          <w:szCs w:val="28"/>
        </w:rPr>
      </w:pPr>
    </w:p>
    <w:p w14:paraId="33C33082" w14:textId="77777777" w:rsidR="00EC3D75" w:rsidRDefault="00EC3D75" w:rsidP="00EC3D75">
      <w:pPr>
        <w:rPr>
          <w:sz w:val="28"/>
          <w:szCs w:val="28"/>
        </w:rPr>
      </w:pPr>
    </w:p>
    <w:p w14:paraId="6228C1EB" w14:textId="77777777" w:rsidR="00EC3D75" w:rsidRDefault="00EC3D75" w:rsidP="00EC3D75">
      <w:pPr>
        <w:rPr>
          <w:sz w:val="28"/>
          <w:szCs w:val="28"/>
        </w:rPr>
      </w:pPr>
    </w:p>
    <w:p w14:paraId="50A43447" w14:textId="77777777" w:rsidR="00EC3D75" w:rsidRDefault="00EC3D75" w:rsidP="00EC3D75">
      <w:pPr>
        <w:rPr>
          <w:sz w:val="28"/>
          <w:szCs w:val="28"/>
        </w:rPr>
      </w:pPr>
    </w:p>
    <w:p w14:paraId="467674D0" w14:textId="77777777" w:rsidR="00EC3D75" w:rsidRDefault="00EC3D75" w:rsidP="00EC3D75">
      <w:pPr>
        <w:rPr>
          <w:sz w:val="28"/>
          <w:szCs w:val="28"/>
        </w:rPr>
      </w:pPr>
    </w:p>
    <w:p w14:paraId="496C346A" w14:textId="77777777" w:rsidR="00EC3D75" w:rsidRDefault="00EC3D75" w:rsidP="00EC3D75">
      <w:pPr>
        <w:rPr>
          <w:sz w:val="28"/>
          <w:szCs w:val="28"/>
        </w:rPr>
      </w:pPr>
    </w:p>
    <w:p w14:paraId="5723B314" w14:textId="77777777" w:rsidR="00EC3D75" w:rsidRDefault="00EC3D75" w:rsidP="00EC3D75">
      <w:pPr>
        <w:rPr>
          <w:sz w:val="28"/>
          <w:szCs w:val="28"/>
        </w:rPr>
      </w:pPr>
    </w:p>
    <w:p w14:paraId="0F99E7AD" w14:textId="77777777" w:rsidR="00EC3D75" w:rsidRDefault="00EC3D75" w:rsidP="00EC3D75">
      <w:pPr>
        <w:rPr>
          <w:sz w:val="28"/>
          <w:szCs w:val="28"/>
        </w:rPr>
      </w:pPr>
    </w:p>
    <w:p w14:paraId="1E59906C" w14:textId="77777777" w:rsidR="00EC3D75" w:rsidRDefault="00EC3D75" w:rsidP="00EC3D75">
      <w:pPr>
        <w:rPr>
          <w:sz w:val="28"/>
          <w:szCs w:val="28"/>
        </w:rPr>
      </w:pPr>
    </w:p>
    <w:p w14:paraId="6D063807" w14:textId="77777777" w:rsidR="00EC3D75" w:rsidRDefault="00EC3D75" w:rsidP="00EC3D75">
      <w:pPr>
        <w:rPr>
          <w:sz w:val="28"/>
          <w:szCs w:val="28"/>
        </w:rPr>
      </w:pPr>
    </w:p>
    <w:p w14:paraId="22A0589C" w14:textId="77777777" w:rsidR="00EC3D75" w:rsidRDefault="00EC3D75" w:rsidP="00EC3D75">
      <w:pPr>
        <w:rPr>
          <w:sz w:val="28"/>
          <w:szCs w:val="28"/>
        </w:rPr>
      </w:pPr>
    </w:p>
    <w:p w14:paraId="7C741A15" w14:textId="77777777" w:rsidR="00EC3D75" w:rsidRDefault="00EC3D75" w:rsidP="00EC3D75">
      <w:pPr>
        <w:rPr>
          <w:sz w:val="28"/>
          <w:szCs w:val="28"/>
        </w:rPr>
      </w:pPr>
    </w:p>
    <w:p w14:paraId="0D19876D" w14:textId="77777777" w:rsidR="00EC3D75" w:rsidRDefault="00EC3D75" w:rsidP="00EC3D75">
      <w:pPr>
        <w:rPr>
          <w:sz w:val="28"/>
          <w:szCs w:val="28"/>
        </w:rPr>
      </w:pPr>
    </w:p>
    <w:p w14:paraId="276D1460" w14:textId="77777777" w:rsidR="00EC3D75" w:rsidRDefault="00EC3D75" w:rsidP="00EC3D75">
      <w:pPr>
        <w:rPr>
          <w:sz w:val="28"/>
          <w:szCs w:val="28"/>
        </w:rPr>
      </w:pPr>
    </w:p>
    <w:p w14:paraId="1EB36E0F" w14:textId="77777777" w:rsidR="00EC3D75" w:rsidRDefault="00EC3D75" w:rsidP="00B335C2">
      <w:pPr>
        <w:jc w:val="center"/>
        <w:rPr>
          <w:sz w:val="28"/>
          <w:szCs w:val="28"/>
        </w:rPr>
      </w:pPr>
      <w:r>
        <w:rPr>
          <w:sz w:val="28"/>
          <w:szCs w:val="28"/>
        </w:rPr>
        <w:t>CRC Press</w:t>
      </w:r>
    </w:p>
    <w:p w14:paraId="56C553E7" w14:textId="77777777" w:rsidR="004C2CF7" w:rsidRDefault="00EC3D75" w:rsidP="00B335C2">
      <w:pPr>
        <w:spacing w:before="100" w:after="100"/>
        <w:jc w:val="center"/>
        <w:rPr>
          <w:sz w:val="28"/>
          <w:szCs w:val="28"/>
        </w:rPr>
      </w:pPr>
      <w:r>
        <w:rPr>
          <w:sz w:val="28"/>
          <w:szCs w:val="28"/>
        </w:rPr>
        <w:t>Boca Raton and London</w:t>
      </w:r>
    </w:p>
    <w:p w14:paraId="4DD2D574" w14:textId="77777777" w:rsidR="0065451F" w:rsidRDefault="0065451F" w:rsidP="00B335C2">
      <w:pPr>
        <w:spacing w:before="100" w:after="100"/>
        <w:jc w:val="center"/>
        <w:rPr>
          <w:sz w:val="28"/>
          <w:szCs w:val="28"/>
        </w:rPr>
      </w:pPr>
    </w:p>
    <w:p w14:paraId="3783DEBD" w14:textId="77777777" w:rsidR="004C2CF7" w:rsidRDefault="004C2CF7" w:rsidP="004C2CF7">
      <w:pPr>
        <w:rPr>
          <w:color w:val="FF0000"/>
          <w:sz w:val="18"/>
          <w:szCs w:val="18"/>
        </w:rPr>
      </w:pPr>
    </w:p>
    <w:p w14:paraId="06ABB5D5" w14:textId="77777777" w:rsidR="004C0303" w:rsidRDefault="004C0303" w:rsidP="004C2CF7">
      <w:pPr>
        <w:rPr>
          <w:sz w:val="18"/>
          <w:szCs w:val="18"/>
        </w:rPr>
      </w:pPr>
    </w:p>
    <w:p w14:paraId="24D656EA" w14:textId="77777777" w:rsidR="004C0303" w:rsidRDefault="004C0303" w:rsidP="004C2CF7">
      <w:pPr>
        <w:rPr>
          <w:sz w:val="18"/>
          <w:szCs w:val="18"/>
        </w:rPr>
      </w:pPr>
    </w:p>
    <w:p w14:paraId="6B35C8B8" w14:textId="77777777" w:rsidR="004C0303" w:rsidRDefault="004C0303" w:rsidP="004C2CF7">
      <w:pPr>
        <w:rPr>
          <w:sz w:val="18"/>
          <w:szCs w:val="18"/>
        </w:rPr>
      </w:pPr>
    </w:p>
    <w:p w14:paraId="157ACFF9" w14:textId="77777777" w:rsidR="004C0303" w:rsidRDefault="004C0303" w:rsidP="004C2CF7">
      <w:pPr>
        <w:rPr>
          <w:sz w:val="18"/>
          <w:szCs w:val="18"/>
        </w:rPr>
      </w:pPr>
    </w:p>
    <w:p w14:paraId="637A5012" w14:textId="77777777" w:rsidR="004C0303" w:rsidRDefault="004C0303" w:rsidP="004C2CF7">
      <w:pPr>
        <w:rPr>
          <w:sz w:val="18"/>
          <w:szCs w:val="18"/>
        </w:rPr>
      </w:pPr>
    </w:p>
    <w:p w14:paraId="589ED005" w14:textId="77777777" w:rsidR="004C0303" w:rsidRDefault="004C0303" w:rsidP="004C2CF7">
      <w:pPr>
        <w:rPr>
          <w:sz w:val="18"/>
          <w:szCs w:val="18"/>
        </w:rPr>
      </w:pPr>
    </w:p>
    <w:p w14:paraId="77E88562" w14:textId="77777777" w:rsidR="004C0303" w:rsidRDefault="004C0303" w:rsidP="004C2CF7">
      <w:pPr>
        <w:rPr>
          <w:sz w:val="18"/>
          <w:szCs w:val="18"/>
        </w:rPr>
      </w:pPr>
    </w:p>
    <w:p w14:paraId="176C3940" w14:textId="77777777" w:rsidR="004C0303" w:rsidRDefault="004C0303" w:rsidP="004C2CF7">
      <w:pPr>
        <w:rPr>
          <w:sz w:val="18"/>
          <w:szCs w:val="18"/>
        </w:rPr>
      </w:pPr>
    </w:p>
    <w:p w14:paraId="5904DCC3" w14:textId="2E51E934" w:rsidR="004C2CF7" w:rsidRPr="007049B5" w:rsidRDefault="007049B5" w:rsidP="004C2CF7">
      <w:pPr>
        <w:rPr>
          <w:sz w:val="18"/>
          <w:szCs w:val="18"/>
        </w:rPr>
      </w:pPr>
      <w:r w:rsidRPr="007049B5">
        <w:rPr>
          <w:sz w:val="18"/>
          <w:szCs w:val="18"/>
        </w:rPr>
        <w:t>First</w:t>
      </w:r>
      <w:r w:rsidR="004C2CF7" w:rsidRPr="007049B5">
        <w:rPr>
          <w:sz w:val="18"/>
          <w:szCs w:val="18"/>
        </w:rPr>
        <w:t xml:space="preserve"> edition published 202</w:t>
      </w:r>
      <w:r w:rsidRPr="007049B5">
        <w:rPr>
          <w:sz w:val="18"/>
          <w:szCs w:val="18"/>
        </w:rPr>
        <w:t>4</w:t>
      </w:r>
      <w:r w:rsidR="004C2CF7" w:rsidRPr="007049B5">
        <w:rPr>
          <w:sz w:val="18"/>
          <w:szCs w:val="18"/>
        </w:rPr>
        <w:t xml:space="preserve"> </w:t>
      </w:r>
    </w:p>
    <w:p w14:paraId="2A961875" w14:textId="77777777" w:rsidR="004C2CF7" w:rsidRPr="000F0018" w:rsidRDefault="004C2CF7" w:rsidP="004C2CF7">
      <w:pPr>
        <w:rPr>
          <w:sz w:val="18"/>
          <w:szCs w:val="18"/>
        </w:rPr>
      </w:pPr>
      <w:r w:rsidRPr="000F0018">
        <w:rPr>
          <w:sz w:val="18"/>
          <w:szCs w:val="18"/>
        </w:rPr>
        <w:t>by CRC Press</w:t>
      </w:r>
    </w:p>
    <w:p w14:paraId="5B34FE65" w14:textId="77777777" w:rsidR="004C2CF7" w:rsidRPr="00C645A2" w:rsidRDefault="004C2CF7" w:rsidP="004C2CF7">
      <w:pPr>
        <w:rPr>
          <w:sz w:val="18"/>
          <w:szCs w:val="18"/>
        </w:rPr>
      </w:pPr>
      <w:r w:rsidRPr="00C645A2">
        <w:rPr>
          <w:color w:val="000000"/>
          <w:sz w:val="18"/>
          <w:szCs w:val="18"/>
        </w:rPr>
        <w:t>2385 Executive Center Drive, Suite 320, Boca Raton, FL 33431, U.S.A.</w:t>
      </w:r>
    </w:p>
    <w:p w14:paraId="1B1043E2" w14:textId="77777777" w:rsidR="004C2CF7" w:rsidRPr="000F0018" w:rsidRDefault="004C2CF7" w:rsidP="004C2CF7">
      <w:pPr>
        <w:rPr>
          <w:sz w:val="18"/>
          <w:szCs w:val="18"/>
        </w:rPr>
      </w:pPr>
    </w:p>
    <w:p w14:paraId="5A08EAC0" w14:textId="77777777" w:rsidR="004C2CF7" w:rsidRPr="000F0018" w:rsidRDefault="004C2CF7" w:rsidP="004C2CF7">
      <w:pPr>
        <w:rPr>
          <w:sz w:val="18"/>
          <w:szCs w:val="18"/>
        </w:rPr>
      </w:pPr>
      <w:r w:rsidRPr="000F0018">
        <w:rPr>
          <w:sz w:val="18"/>
          <w:szCs w:val="18"/>
        </w:rPr>
        <w:t>and by CRC Press</w:t>
      </w:r>
    </w:p>
    <w:p w14:paraId="2322A3B0" w14:textId="77777777" w:rsidR="004C2CF7" w:rsidRPr="000F0018" w:rsidRDefault="004C2CF7" w:rsidP="004C2CF7">
      <w:pPr>
        <w:rPr>
          <w:sz w:val="18"/>
          <w:szCs w:val="18"/>
        </w:rPr>
      </w:pPr>
      <w:r>
        <w:rPr>
          <w:sz w:val="18"/>
          <w:szCs w:val="18"/>
        </w:rPr>
        <w:t>4</w:t>
      </w:r>
      <w:r w:rsidRPr="000F0018">
        <w:rPr>
          <w:sz w:val="18"/>
          <w:szCs w:val="18"/>
        </w:rPr>
        <w:t xml:space="preserve"> Park Square, Milton Park, Abingdon, Oxon, OX14 4RN</w:t>
      </w:r>
    </w:p>
    <w:p w14:paraId="02EE6BE9" w14:textId="77777777" w:rsidR="004C2CF7" w:rsidRPr="000F0018" w:rsidRDefault="004C2CF7" w:rsidP="004C2CF7">
      <w:pPr>
        <w:rPr>
          <w:sz w:val="18"/>
          <w:szCs w:val="18"/>
        </w:rPr>
      </w:pPr>
    </w:p>
    <w:p w14:paraId="0FAE7C60" w14:textId="77777777" w:rsidR="004C2CF7" w:rsidRPr="00D61E1C" w:rsidRDefault="004C2CF7" w:rsidP="004C2CF7">
      <w:pPr>
        <w:rPr>
          <w:i/>
          <w:iCs/>
          <w:sz w:val="18"/>
          <w:szCs w:val="18"/>
        </w:rPr>
      </w:pPr>
      <w:r w:rsidRPr="00D61E1C">
        <w:rPr>
          <w:i/>
          <w:iCs/>
          <w:sz w:val="18"/>
          <w:szCs w:val="18"/>
        </w:rPr>
        <w:t>CRC Press is an imprint of Taylor &amp; Francis Group, LLC</w:t>
      </w:r>
    </w:p>
    <w:p w14:paraId="33E6213B" w14:textId="77777777" w:rsidR="004C2CF7" w:rsidRDefault="004C2CF7" w:rsidP="004C2CF7">
      <w:pPr>
        <w:rPr>
          <w:sz w:val="18"/>
          <w:szCs w:val="18"/>
        </w:rPr>
      </w:pPr>
    </w:p>
    <w:p w14:paraId="10601FE4" w14:textId="77777777" w:rsidR="004C2CF7" w:rsidRPr="000F0018" w:rsidRDefault="004C2CF7" w:rsidP="004C2CF7">
      <w:pPr>
        <w:rPr>
          <w:sz w:val="18"/>
          <w:szCs w:val="18"/>
        </w:rPr>
      </w:pPr>
    </w:p>
    <w:p w14:paraId="52B43502" w14:textId="396D4C6A" w:rsidR="004C2CF7" w:rsidRPr="007049B5" w:rsidRDefault="004C2CF7" w:rsidP="004C2CF7">
      <w:pPr>
        <w:rPr>
          <w:sz w:val="18"/>
          <w:szCs w:val="18"/>
        </w:rPr>
      </w:pPr>
      <w:r w:rsidRPr="007049B5">
        <w:rPr>
          <w:sz w:val="18"/>
          <w:szCs w:val="18"/>
        </w:rPr>
        <w:t xml:space="preserve">© 2024 </w:t>
      </w:r>
      <w:r w:rsidR="007049B5" w:rsidRPr="007049B5">
        <w:rPr>
          <w:sz w:val="18"/>
          <w:szCs w:val="18"/>
        </w:rPr>
        <w:t>Pedro J.</w:t>
      </w:r>
      <w:r w:rsidR="007049B5">
        <w:rPr>
          <w:sz w:val="18"/>
          <w:szCs w:val="18"/>
        </w:rPr>
        <w:t xml:space="preserve"> </w:t>
      </w:r>
      <w:r w:rsidR="007049B5" w:rsidRPr="007049B5">
        <w:rPr>
          <w:sz w:val="18"/>
          <w:szCs w:val="18"/>
        </w:rPr>
        <w:t>Aphalo</w:t>
      </w:r>
      <w:r w:rsidRPr="007049B5">
        <w:rPr>
          <w:sz w:val="18"/>
          <w:szCs w:val="18"/>
        </w:rPr>
        <w:t xml:space="preserve"> </w:t>
      </w:r>
    </w:p>
    <w:p w14:paraId="019C72AE" w14:textId="77777777" w:rsidR="004C2CF7" w:rsidRPr="000F0018" w:rsidRDefault="004C2CF7" w:rsidP="004C2CF7">
      <w:pPr>
        <w:rPr>
          <w:sz w:val="18"/>
          <w:szCs w:val="18"/>
        </w:rPr>
      </w:pPr>
    </w:p>
    <w:p w14:paraId="69E83BC6" w14:textId="1870D7A6" w:rsidR="004C2CF7" w:rsidRPr="000F0018" w:rsidRDefault="004C2CF7" w:rsidP="004C2CF7">
      <w:pPr>
        <w:rPr>
          <w:sz w:val="18"/>
          <w:szCs w:val="18"/>
        </w:rPr>
      </w:pPr>
      <w:r w:rsidRPr="000F0018">
        <w:rPr>
          <w:sz w:val="18"/>
          <w:szCs w:val="18"/>
        </w:rPr>
        <w:t>Reasonable efforts have been made to publish reliable data and information, but the author and publisher cannot assume responsibility for the validity of all materials or the consequences of their use. The authors and publishers have attempted to trace the copyright holders of all material reproduced in this publication and apologize to copyright holders if permission to publish in this form has not been obtained. If any copyright material has not been acknowledged</w:t>
      </w:r>
      <w:r w:rsidR="004C0303">
        <w:rPr>
          <w:sz w:val="18"/>
          <w:szCs w:val="18"/>
        </w:rPr>
        <w:t xml:space="preserve">, </w:t>
      </w:r>
      <w:r w:rsidRPr="000F0018">
        <w:rPr>
          <w:sz w:val="18"/>
          <w:szCs w:val="18"/>
        </w:rPr>
        <w:t>please write and let us know so we may rectify in any future reprint.</w:t>
      </w:r>
    </w:p>
    <w:p w14:paraId="0D4A0E79" w14:textId="77777777" w:rsidR="004C2CF7" w:rsidRPr="000F0018" w:rsidRDefault="004C2CF7" w:rsidP="004C2CF7">
      <w:pPr>
        <w:rPr>
          <w:sz w:val="18"/>
          <w:szCs w:val="18"/>
        </w:rPr>
      </w:pPr>
    </w:p>
    <w:p w14:paraId="6D19FA57" w14:textId="77777777" w:rsidR="004C2CF7" w:rsidRPr="000F0018" w:rsidRDefault="004C2CF7" w:rsidP="004C2CF7">
      <w:pPr>
        <w:rPr>
          <w:sz w:val="18"/>
          <w:szCs w:val="18"/>
        </w:rPr>
      </w:pPr>
      <w:r w:rsidRPr="000F0018">
        <w:rPr>
          <w:sz w:val="18"/>
          <w:szCs w:val="18"/>
        </w:rPr>
        <w:t>Except as permitted under U.S. Copyright Law, no part of this book may be reprinted, reproduced, transmitted, or utilized in any form by any electronic, mechanical, or other means, now known or hereafter invented, including photocopying, microfilming, and recording, or in any information storage or retrieval system, without written permission from the publishers.</w:t>
      </w:r>
    </w:p>
    <w:p w14:paraId="18A5D943" w14:textId="77777777" w:rsidR="004C2CF7" w:rsidRPr="000F0018" w:rsidRDefault="004C2CF7" w:rsidP="004C2CF7">
      <w:pPr>
        <w:rPr>
          <w:sz w:val="18"/>
          <w:szCs w:val="18"/>
        </w:rPr>
      </w:pPr>
    </w:p>
    <w:p w14:paraId="2D8CAA58" w14:textId="77777777" w:rsidR="004C2CF7" w:rsidRPr="000F0018" w:rsidRDefault="004C2CF7" w:rsidP="004C2CF7">
      <w:pPr>
        <w:rPr>
          <w:sz w:val="18"/>
          <w:szCs w:val="18"/>
        </w:rPr>
      </w:pPr>
      <w:r w:rsidRPr="000F0018">
        <w:rPr>
          <w:sz w:val="18"/>
          <w:szCs w:val="18"/>
        </w:rPr>
        <w:t xml:space="preserve">For permission to photocopy or use material electronically from this work, access </w:t>
      </w:r>
      <w:hyperlink r:id="rId8" w:history="1">
        <w:r w:rsidRPr="000F0018">
          <w:rPr>
            <w:rStyle w:val="Hyperlink"/>
            <w:sz w:val="18"/>
            <w:szCs w:val="18"/>
          </w:rPr>
          <w:t>www.copyright.com</w:t>
        </w:r>
      </w:hyperlink>
      <w:r w:rsidRPr="000F0018">
        <w:rPr>
          <w:sz w:val="18"/>
          <w:szCs w:val="18"/>
        </w:rPr>
        <w:t xml:space="preserve"> or contact the Copyright Clearance Center, Inc. (CCC), 222 Rosewood Drive, Danvers, MA 01923, 978-750-8400. For works that are not available on CCC please contact </w:t>
      </w:r>
      <w:hyperlink r:id="rId9" w:history="1">
        <w:r w:rsidRPr="000F0018">
          <w:rPr>
            <w:rStyle w:val="Hyperlink"/>
            <w:sz w:val="18"/>
            <w:szCs w:val="18"/>
          </w:rPr>
          <w:t>mpkbookspermissions@tandf.co.uk</w:t>
        </w:r>
      </w:hyperlink>
    </w:p>
    <w:p w14:paraId="086FC4FE" w14:textId="77777777" w:rsidR="004C2CF7" w:rsidRPr="000F0018" w:rsidRDefault="004C2CF7" w:rsidP="004C2CF7">
      <w:pPr>
        <w:rPr>
          <w:b/>
          <w:bCs/>
          <w:sz w:val="18"/>
          <w:szCs w:val="18"/>
        </w:rPr>
      </w:pPr>
    </w:p>
    <w:p w14:paraId="42E501A4" w14:textId="77777777" w:rsidR="004C2CF7" w:rsidRPr="000F0018" w:rsidRDefault="004C2CF7" w:rsidP="004C2CF7">
      <w:pPr>
        <w:rPr>
          <w:sz w:val="18"/>
          <w:szCs w:val="18"/>
        </w:rPr>
      </w:pPr>
      <w:r w:rsidRPr="000F0018">
        <w:rPr>
          <w:bCs/>
          <w:i/>
          <w:sz w:val="18"/>
          <w:szCs w:val="18"/>
        </w:rPr>
        <w:t>Trademark notice</w:t>
      </w:r>
      <w:r w:rsidRPr="000F0018">
        <w:rPr>
          <w:sz w:val="18"/>
          <w:szCs w:val="18"/>
        </w:rPr>
        <w:t>:</w:t>
      </w:r>
      <w:r w:rsidRPr="000F0018">
        <w:rPr>
          <w:b/>
          <w:bCs/>
          <w:sz w:val="18"/>
          <w:szCs w:val="18"/>
        </w:rPr>
        <w:t xml:space="preserve"> </w:t>
      </w:r>
      <w:r w:rsidRPr="000F0018">
        <w:rPr>
          <w:sz w:val="18"/>
          <w:szCs w:val="18"/>
        </w:rPr>
        <w:t>Product or corporate names may be trademarks or registered trademarks and are used only for identification and explanation without intent to infringe.</w:t>
      </w:r>
    </w:p>
    <w:p w14:paraId="667CC159" w14:textId="77777777" w:rsidR="004C2CF7" w:rsidRPr="000F0018" w:rsidRDefault="004C2CF7" w:rsidP="004C2CF7">
      <w:pPr>
        <w:rPr>
          <w:b/>
          <w:bCs/>
          <w:sz w:val="18"/>
          <w:szCs w:val="18"/>
        </w:rPr>
      </w:pPr>
    </w:p>
    <w:p w14:paraId="5B126C31" w14:textId="77777777" w:rsidR="004C2CF7" w:rsidRPr="000F0018" w:rsidRDefault="004C2CF7" w:rsidP="004C2CF7">
      <w:pPr>
        <w:rPr>
          <w:bCs/>
          <w:i/>
          <w:sz w:val="18"/>
          <w:szCs w:val="18"/>
        </w:rPr>
      </w:pPr>
      <w:r w:rsidRPr="000F0018">
        <w:rPr>
          <w:bCs/>
          <w:i/>
          <w:sz w:val="18"/>
          <w:szCs w:val="18"/>
        </w:rPr>
        <w:t>Library of Congress Cataloging</w:t>
      </w:r>
      <w:r w:rsidRPr="000F0018">
        <w:rPr>
          <w:rFonts w:eastAsia="MS Mincho"/>
          <w:bCs/>
          <w:i/>
          <w:sz w:val="18"/>
          <w:szCs w:val="18"/>
        </w:rPr>
        <w:t>‑</w:t>
      </w:r>
      <w:r w:rsidRPr="000F0018">
        <w:rPr>
          <w:bCs/>
          <w:i/>
          <w:sz w:val="18"/>
          <w:szCs w:val="18"/>
        </w:rPr>
        <w:t>in</w:t>
      </w:r>
      <w:r w:rsidRPr="000F0018">
        <w:rPr>
          <w:rFonts w:eastAsia="MS Mincho"/>
          <w:bCs/>
          <w:i/>
          <w:sz w:val="18"/>
          <w:szCs w:val="18"/>
        </w:rPr>
        <w:t>‑</w:t>
      </w:r>
      <w:r w:rsidRPr="000F0018">
        <w:rPr>
          <w:bCs/>
          <w:i/>
          <w:sz w:val="18"/>
          <w:szCs w:val="18"/>
        </w:rPr>
        <w:t>Publication Data</w:t>
      </w:r>
    </w:p>
    <w:p w14:paraId="6CCD6D1D" w14:textId="77777777" w:rsidR="004C2CF7" w:rsidRPr="000F0018" w:rsidRDefault="004C2CF7" w:rsidP="004C2CF7">
      <w:pPr>
        <w:rPr>
          <w:color w:val="FF0000"/>
          <w:sz w:val="18"/>
          <w:szCs w:val="18"/>
        </w:rPr>
      </w:pPr>
      <w:r w:rsidRPr="000F0018">
        <w:rPr>
          <w:color w:val="FF0000"/>
          <w:sz w:val="18"/>
          <w:szCs w:val="18"/>
        </w:rPr>
        <w:t>[Insert LoC Data here when available]</w:t>
      </w:r>
    </w:p>
    <w:p w14:paraId="1FDFDF28" w14:textId="77777777" w:rsidR="004C2CF7" w:rsidRPr="000F0018" w:rsidRDefault="004C2CF7" w:rsidP="004C2CF7">
      <w:pPr>
        <w:rPr>
          <w:bCs/>
          <w:sz w:val="18"/>
          <w:szCs w:val="18"/>
        </w:rPr>
      </w:pPr>
    </w:p>
    <w:p w14:paraId="6A80D17A" w14:textId="404F237F" w:rsidR="004C2CF7" w:rsidRPr="009A004F" w:rsidRDefault="004C2CF7" w:rsidP="004C2CF7">
      <w:pPr>
        <w:pStyle w:val="Imprint"/>
        <w:rPr>
          <w:rFonts w:ascii="Times New Roman" w:hAnsi="Times New Roman"/>
          <w:i w:val="0"/>
          <w:iCs w:val="0"/>
        </w:rPr>
      </w:pPr>
      <w:r w:rsidRPr="009A004F">
        <w:rPr>
          <w:rFonts w:ascii="Times New Roman" w:hAnsi="Times New Roman"/>
          <w:i w:val="0"/>
          <w:iCs w:val="0"/>
        </w:rPr>
        <w:t xml:space="preserve">ISBN: </w:t>
      </w:r>
      <w:r w:rsidR="00C70455" w:rsidRPr="009A004F">
        <w:rPr>
          <w:rFonts w:ascii="Times New Roman" w:hAnsi="Times New Roman"/>
          <w:i w:val="0"/>
          <w:iCs w:val="0"/>
        </w:rPr>
        <w:t>9781032518435</w:t>
      </w:r>
      <w:r w:rsidRPr="009A004F">
        <w:rPr>
          <w:rFonts w:ascii="Times New Roman" w:hAnsi="Times New Roman"/>
          <w:i w:val="0"/>
          <w:iCs w:val="0"/>
        </w:rPr>
        <w:t xml:space="preserve"> (hbk)</w:t>
      </w:r>
    </w:p>
    <w:p w14:paraId="6AF12E41" w14:textId="706A8976" w:rsidR="004C2CF7" w:rsidRPr="009A004F" w:rsidRDefault="004C2CF7" w:rsidP="004C2CF7">
      <w:pPr>
        <w:pStyle w:val="Imprint"/>
        <w:rPr>
          <w:rFonts w:ascii="Times New Roman" w:hAnsi="Times New Roman"/>
          <w:i w:val="0"/>
          <w:iCs w:val="0"/>
        </w:rPr>
      </w:pPr>
      <w:r w:rsidRPr="009A004F">
        <w:rPr>
          <w:rFonts w:ascii="Times New Roman" w:hAnsi="Times New Roman"/>
          <w:i w:val="0"/>
          <w:iCs w:val="0"/>
        </w:rPr>
        <w:t xml:space="preserve">ISBN: </w:t>
      </w:r>
      <w:r w:rsidR="0091456D" w:rsidRPr="009A004F">
        <w:rPr>
          <w:rFonts w:ascii="Times New Roman" w:hAnsi="Times New Roman"/>
          <w:bCs/>
          <w:i w:val="0"/>
          <w:iCs w:val="0"/>
        </w:rPr>
        <w:t>9781032516998</w:t>
      </w:r>
      <w:r w:rsidR="00D404D8" w:rsidRPr="009A004F">
        <w:rPr>
          <w:rFonts w:ascii="Times New Roman" w:hAnsi="Times New Roman"/>
          <w:b/>
          <w:i w:val="0"/>
          <w:iCs w:val="0"/>
        </w:rPr>
        <w:t xml:space="preserve"> </w:t>
      </w:r>
      <w:r w:rsidRPr="009A004F">
        <w:rPr>
          <w:rFonts w:ascii="Times New Roman" w:hAnsi="Times New Roman"/>
          <w:i w:val="0"/>
          <w:iCs w:val="0"/>
        </w:rPr>
        <w:t>(pbk)</w:t>
      </w:r>
      <w:r w:rsidRPr="009A004F">
        <w:rPr>
          <w:rFonts w:ascii="Times New Roman" w:hAnsi="Times New Roman"/>
          <w:i w:val="0"/>
          <w:iCs w:val="0"/>
        </w:rPr>
        <w:tab/>
      </w:r>
    </w:p>
    <w:p w14:paraId="418853E5" w14:textId="421FEB80" w:rsidR="004C2CF7" w:rsidRPr="009A004F" w:rsidRDefault="004C2CF7" w:rsidP="004C2CF7">
      <w:pPr>
        <w:pStyle w:val="Imprint"/>
        <w:rPr>
          <w:rFonts w:ascii="Times New Roman" w:hAnsi="Times New Roman"/>
          <w:i w:val="0"/>
          <w:iCs w:val="0"/>
        </w:rPr>
      </w:pPr>
      <w:r w:rsidRPr="009A004F">
        <w:rPr>
          <w:rFonts w:ascii="Times New Roman" w:hAnsi="Times New Roman"/>
          <w:i w:val="0"/>
          <w:iCs w:val="0"/>
        </w:rPr>
        <w:t xml:space="preserve">ISBN: </w:t>
      </w:r>
      <w:r w:rsidR="00D404D8" w:rsidRPr="009A004F">
        <w:rPr>
          <w:rFonts w:ascii="Times New Roman" w:hAnsi="Times New Roman"/>
          <w:i w:val="0"/>
          <w:iCs w:val="0"/>
        </w:rPr>
        <w:t xml:space="preserve">9781003404187 </w:t>
      </w:r>
      <w:r w:rsidRPr="009A004F">
        <w:rPr>
          <w:rFonts w:ascii="Times New Roman" w:hAnsi="Times New Roman"/>
          <w:i w:val="0"/>
          <w:iCs w:val="0"/>
        </w:rPr>
        <w:t>(ebk)</w:t>
      </w:r>
    </w:p>
    <w:p w14:paraId="260761C4" w14:textId="311943D1" w:rsidR="004C2CF7" w:rsidRPr="00E86A40" w:rsidRDefault="004C2CF7" w:rsidP="004C2CF7">
      <w:pPr>
        <w:pStyle w:val="Imprint"/>
      </w:pPr>
    </w:p>
    <w:p w14:paraId="043E736C" w14:textId="77777777" w:rsidR="004C2CF7" w:rsidRPr="00530539" w:rsidRDefault="004C2CF7" w:rsidP="004C2CF7">
      <w:pPr>
        <w:pStyle w:val="Imprint"/>
        <w:rPr>
          <w:rFonts w:ascii="Times New Roman" w:hAnsi="Times New Roman"/>
        </w:rPr>
      </w:pPr>
    </w:p>
    <w:p w14:paraId="3FAF40E6" w14:textId="34AF26BA" w:rsidR="00530539" w:rsidRPr="00530539" w:rsidRDefault="004C2CF7" w:rsidP="00530539">
      <w:pPr>
        <w:overflowPunct/>
        <w:autoSpaceDE/>
        <w:autoSpaceDN/>
        <w:adjustRightInd/>
        <w:textAlignment w:val="auto"/>
        <w:rPr>
          <w:color w:val="000000"/>
          <w:sz w:val="18"/>
          <w:szCs w:val="18"/>
          <w:lang w:val="en-US"/>
        </w:rPr>
      </w:pPr>
      <w:r w:rsidRPr="00530539">
        <w:rPr>
          <w:sz w:val="18"/>
          <w:szCs w:val="18"/>
        </w:rPr>
        <w:t xml:space="preserve">DOI: </w:t>
      </w:r>
      <w:r w:rsidR="00530539" w:rsidRPr="00530539">
        <w:rPr>
          <w:color w:val="000000"/>
          <w:sz w:val="18"/>
          <w:szCs w:val="18"/>
          <w:lang w:val="en-US"/>
        </w:rPr>
        <w:t>10.1201/9781003404187</w:t>
      </w:r>
    </w:p>
    <w:p w14:paraId="6ADEBA31" w14:textId="5940B33D" w:rsidR="004C2CF7" w:rsidRDefault="004C2CF7" w:rsidP="004C2CF7">
      <w:pPr>
        <w:pStyle w:val="Imprint"/>
      </w:pPr>
    </w:p>
    <w:p w14:paraId="7D99E055" w14:textId="77777777" w:rsidR="004C2CF7" w:rsidRPr="000F0018" w:rsidRDefault="004C2CF7" w:rsidP="004C2CF7">
      <w:pPr>
        <w:pStyle w:val="Imprint"/>
      </w:pPr>
    </w:p>
    <w:p w14:paraId="13402ADF" w14:textId="77777777" w:rsidR="004C2CF7" w:rsidRPr="004C2CF7" w:rsidRDefault="004C2CF7" w:rsidP="004C2CF7">
      <w:pPr>
        <w:pStyle w:val="Imprint"/>
        <w:rPr>
          <w:sz w:val="20"/>
        </w:rPr>
      </w:pPr>
      <w:r w:rsidRPr="004C2CF7">
        <w:t>Publisher's note:</w:t>
      </w:r>
      <w:r w:rsidRPr="004C2CF7">
        <w:rPr>
          <w:b/>
        </w:rPr>
        <w:t xml:space="preserve"> </w:t>
      </w:r>
      <w:r w:rsidRPr="004C2CF7">
        <w:t>This book has been prepared from camera-ready copy provided by the authors.</w:t>
      </w:r>
    </w:p>
    <w:p w14:paraId="1FB96895" w14:textId="77777777" w:rsidR="004C2CF7" w:rsidRDefault="004C2CF7" w:rsidP="004C2CF7">
      <w:pPr>
        <w:pStyle w:val="Imprint"/>
      </w:pPr>
    </w:p>
    <w:p w14:paraId="0E954437" w14:textId="77777777" w:rsidR="004C2CF7" w:rsidRPr="002B17C0" w:rsidRDefault="004C2CF7" w:rsidP="004C2CF7">
      <w:pPr>
        <w:rPr>
          <w:color w:val="FF0000"/>
        </w:rPr>
      </w:pPr>
    </w:p>
    <w:p w14:paraId="0F669BF2" w14:textId="77777777" w:rsidR="004C2CF7" w:rsidRDefault="004C2CF7" w:rsidP="004C2CF7"/>
    <w:p w14:paraId="1D255A0B" w14:textId="77777777" w:rsidR="004C2CF7" w:rsidRDefault="004C2CF7" w:rsidP="004C2CF7">
      <w:pPr>
        <w:pStyle w:val="Imprint"/>
      </w:pPr>
    </w:p>
    <w:p w14:paraId="2FB22BB4" w14:textId="77777777" w:rsidR="004C2CF7" w:rsidRDefault="004C2CF7" w:rsidP="004C2CF7">
      <w:pPr>
        <w:pStyle w:val="Imprint"/>
      </w:pPr>
    </w:p>
    <w:p w14:paraId="718549FE" w14:textId="77777777" w:rsidR="004C2CF7" w:rsidRDefault="004C2CF7" w:rsidP="004C2CF7">
      <w:pPr>
        <w:pStyle w:val="Imprint"/>
      </w:pPr>
    </w:p>
    <w:sectPr w:rsidR="004C2CF7">
      <w:footerReference w:type="default" r:id="rId10"/>
      <w:pgSz w:w="11907" w:h="16840" w:code="9"/>
      <w:pgMar w:top="1440" w:right="1440" w:bottom="1440" w:left="1440" w:header="720" w:footer="720" w:gutter="0"/>
      <w:paperSrc w:first="11" w:other="1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A0BB3" w14:textId="77777777" w:rsidR="00C55144" w:rsidRDefault="00C55144" w:rsidP="00EC3D75">
      <w:r>
        <w:separator/>
      </w:r>
    </w:p>
  </w:endnote>
  <w:endnote w:type="continuationSeparator" w:id="0">
    <w:p w14:paraId="1E95141A" w14:textId="77777777" w:rsidR="00C55144" w:rsidRDefault="00C55144" w:rsidP="00EC3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B6160" w14:textId="77777777" w:rsidR="004C0303" w:rsidRDefault="00EC3D75">
    <w:pPr>
      <w:pStyle w:val="Footer"/>
    </w:pPr>
    <w:r>
      <w:rPr>
        <w:noProof/>
        <w:lang w:val="en-IN" w:eastAsia="en-IN"/>
      </w:rPr>
      <mc:AlternateContent>
        <mc:Choice Requires="wps">
          <w:drawing>
            <wp:anchor distT="0" distB="0" distL="114300" distR="114300" simplePos="0" relativeHeight="251659264" behindDoc="0" locked="0" layoutInCell="0" allowOverlap="1" wp14:anchorId="2261AA15" wp14:editId="17C6AA2B">
              <wp:simplePos x="0" y="0"/>
              <wp:positionH relativeFrom="page">
                <wp:posOffset>0</wp:posOffset>
              </wp:positionH>
              <wp:positionV relativeFrom="page">
                <wp:posOffset>10236200</wp:posOffset>
              </wp:positionV>
              <wp:extent cx="7560945" cy="266700"/>
              <wp:effectExtent l="0" t="0" r="0" b="0"/>
              <wp:wrapNone/>
              <wp:docPr id="1" name="MSIPCM1bc4466d8a73682f0d5cdbf7" descr="{&quot;HashCode&quot;:1561593418,&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7AF27D" w14:textId="77777777" w:rsidR="004C0303" w:rsidRPr="00E41605" w:rsidRDefault="00EC3D75" w:rsidP="00E41605">
                          <w:pPr>
                            <w:rPr>
                              <w:rFonts w:ascii="Rockwell" w:hAnsi="Rockwell"/>
                              <w:color w:val="0078D7"/>
                              <w:sz w:val="18"/>
                            </w:rPr>
                          </w:pPr>
                          <w:r>
                            <w:rPr>
                              <w:rFonts w:ascii="Rockwell" w:hAnsi="Rockwell"/>
                              <w:color w:val="0078D7"/>
                              <w:sz w:val="18"/>
                            </w:rPr>
                            <w:t>Information Classification: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261AA15" id="_x0000_t202" coordsize="21600,21600" o:spt="202" path="m,l,21600r21600,l21600,xe">
              <v:stroke joinstyle="miter"/>
              <v:path gradientshapeok="t" o:connecttype="rect"/>
            </v:shapetype>
            <v:shape id="MSIPCM1bc4466d8a73682f0d5cdbf7" o:spid="_x0000_s1026" type="#_x0000_t202" alt="{&quot;HashCode&quot;:1561593418,&quot;Height&quot;:842.0,&quot;Width&quot;:595.0,&quot;Placement&quot;:&quot;Footer&quot;,&quot;Index&quot;:&quot;Primary&quot;,&quot;Section&quot;:1,&quot;Top&quot;:0.0,&quot;Left&quot;:0.0}" style="position:absolute;margin-left:0;margin-top:806pt;width:595.3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" o:allowincell="f" filled="f" stroked="f" strokeweight=".5pt">
              <v:textbox inset="20pt,0,,0">
                <w:txbxContent>
                  <w:p w14:paraId="3B7AF27D" w14:textId="77777777" w:rsidR="004C0303" w:rsidRPr="00E41605" w:rsidRDefault="00EC3D75" w:rsidP="00E41605">
                    <w:pPr>
                      <w:rPr>
                        <w:rFonts w:ascii="Rockwell" w:hAnsi="Rockwell"/>
                        <w:color w:val="0078D7"/>
                        <w:sz w:val="18"/>
                      </w:rPr>
                    </w:pPr>
                    <w:r>
                      <w:rPr>
                        <w:rFonts w:ascii="Rockwell" w:hAnsi="Rockwell"/>
                        <w:color w:val="0078D7"/>
                        <w:sz w:val="18"/>
                      </w:rPr>
                      <w:t>Information Classification: General</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1B5518" w14:textId="77777777" w:rsidR="00C55144" w:rsidRDefault="00C55144" w:rsidP="00EC3D75">
      <w:r>
        <w:separator/>
      </w:r>
    </w:p>
  </w:footnote>
  <w:footnote w:type="continuationSeparator" w:id="0">
    <w:p w14:paraId="267A9866" w14:textId="77777777" w:rsidR="00C55144" w:rsidRDefault="00C55144" w:rsidP="00EC3D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26439"/>
    <w:multiLevelType w:val="multilevel"/>
    <w:tmpl w:val="7520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C3D77"/>
    <w:multiLevelType w:val="multilevel"/>
    <w:tmpl w:val="7D3E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25F35"/>
    <w:multiLevelType w:val="multilevel"/>
    <w:tmpl w:val="62BC4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21266E52"/>
    <w:multiLevelType w:val="multilevel"/>
    <w:tmpl w:val="FD180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75"/>
    <w:rsid w:val="00282CA8"/>
    <w:rsid w:val="002C10E9"/>
    <w:rsid w:val="0048693D"/>
    <w:rsid w:val="004C0303"/>
    <w:rsid w:val="004C2CF7"/>
    <w:rsid w:val="00530539"/>
    <w:rsid w:val="005D7868"/>
    <w:rsid w:val="005F13B3"/>
    <w:rsid w:val="0065451F"/>
    <w:rsid w:val="007049B5"/>
    <w:rsid w:val="007F6004"/>
    <w:rsid w:val="00825A00"/>
    <w:rsid w:val="0083791D"/>
    <w:rsid w:val="009115BF"/>
    <w:rsid w:val="0091456D"/>
    <w:rsid w:val="009A004F"/>
    <w:rsid w:val="00B335C2"/>
    <w:rsid w:val="00BC032C"/>
    <w:rsid w:val="00BD35FF"/>
    <w:rsid w:val="00BD37AA"/>
    <w:rsid w:val="00BF28D4"/>
    <w:rsid w:val="00C55144"/>
    <w:rsid w:val="00C70455"/>
    <w:rsid w:val="00D404D8"/>
    <w:rsid w:val="00D6627B"/>
    <w:rsid w:val="00D840C0"/>
    <w:rsid w:val="00E00CDC"/>
    <w:rsid w:val="00EC3D75"/>
    <w:rsid w:val="00EE7409"/>
    <w:rsid w:val="00F076F0"/>
    <w:rsid w:val="00FB3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8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D7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print">
    <w:name w:val="Imprint"/>
    <w:basedOn w:val="Normal"/>
    <w:autoRedefine/>
    <w:rsid w:val="004C2CF7"/>
    <w:pPr>
      <w:overflowPunct/>
      <w:textAlignment w:val="auto"/>
    </w:pPr>
    <w:rPr>
      <w:rFonts w:asciiTheme="minorHAnsi" w:hAnsiTheme="minorHAnsi"/>
      <w:i/>
      <w:iCs/>
      <w:sz w:val="18"/>
      <w:szCs w:val="18"/>
      <w:lang w:eastAsia="en-GB"/>
    </w:rPr>
  </w:style>
  <w:style w:type="paragraph" w:customStyle="1" w:styleId="Default">
    <w:name w:val="Default"/>
    <w:basedOn w:val="Normal"/>
    <w:rsid w:val="00EC3D75"/>
    <w:pPr>
      <w:overflowPunct/>
      <w:adjustRightInd/>
      <w:textAlignment w:val="auto"/>
    </w:pPr>
    <w:rPr>
      <w:rFonts w:ascii="Symbol" w:eastAsia="Calibri" w:hAnsi="Symbol"/>
      <w:color w:val="000000"/>
      <w:sz w:val="24"/>
      <w:szCs w:val="24"/>
      <w:lang w:eastAsia="en-GB"/>
    </w:rPr>
  </w:style>
  <w:style w:type="paragraph" w:styleId="Footer">
    <w:name w:val="footer"/>
    <w:basedOn w:val="Normal"/>
    <w:link w:val="FooterChar"/>
    <w:uiPriority w:val="99"/>
    <w:unhideWhenUsed/>
    <w:rsid w:val="00EC3D75"/>
    <w:pPr>
      <w:tabs>
        <w:tab w:val="center" w:pos="4513"/>
        <w:tab w:val="right" w:pos="9026"/>
      </w:tabs>
    </w:pPr>
  </w:style>
  <w:style w:type="character" w:customStyle="1" w:styleId="FooterChar">
    <w:name w:val="Footer Char"/>
    <w:basedOn w:val="DefaultParagraphFont"/>
    <w:link w:val="Footer"/>
    <w:uiPriority w:val="99"/>
    <w:rsid w:val="00EC3D75"/>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EC3D75"/>
    <w:pPr>
      <w:tabs>
        <w:tab w:val="center" w:pos="4513"/>
        <w:tab w:val="right" w:pos="9026"/>
      </w:tabs>
    </w:pPr>
  </w:style>
  <w:style w:type="character" w:customStyle="1" w:styleId="HeaderChar">
    <w:name w:val="Header Char"/>
    <w:basedOn w:val="DefaultParagraphFont"/>
    <w:link w:val="Header"/>
    <w:uiPriority w:val="99"/>
    <w:rsid w:val="00EC3D75"/>
    <w:rPr>
      <w:rFonts w:ascii="Times New Roman" w:eastAsia="Times New Roman" w:hAnsi="Times New Roman" w:cs="Times New Roman"/>
      <w:sz w:val="20"/>
      <w:szCs w:val="20"/>
    </w:rPr>
  </w:style>
  <w:style w:type="character" w:styleId="Hyperlink">
    <w:name w:val="Hyperlink"/>
    <w:rsid w:val="00825A00"/>
    <w:rPr>
      <w:color w:val="0563C1"/>
      <w:u w:val="single"/>
    </w:rPr>
  </w:style>
  <w:style w:type="paragraph" w:styleId="NoSpacing">
    <w:name w:val="No Spacing"/>
    <w:uiPriority w:val="1"/>
    <w:qFormat/>
    <w:rsid w:val="00E00CDC"/>
    <w:pPr>
      <w:spacing w:after="0"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B3F0B"/>
    <w:pPr>
      <w:overflowPunct/>
      <w:autoSpaceDE/>
      <w:autoSpaceDN/>
      <w:adjustRightInd/>
      <w:spacing w:before="100" w:beforeAutospacing="1" w:after="100" w:afterAutospacing="1"/>
      <w:textAlignment w:val="auto"/>
    </w:pPr>
    <w:rPr>
      <w:rFonts w:ascii="Calibri" w:eastAsiaTheme="minorHAnsi" w:hAnsi="Calibri" w:cs="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D7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print">
    <w:name w:val="Imprint"/>
    <w:basedOn w:val="Normal"/>
    <w:autoRedefine/>
    <w:rsid w:val="004C2CF7"/>
    <w:pPr>
      <w:overflowPunct/>
      <w:textAlignment w:val="auto"/>
    </w:pPr>
    <w:rPr>
      <w:rFonts w:asciiTheme="minorHAnsi" w:hAnsiTheme="minorHAnsi"/>
      <w:i/>
      <w:iCs/>
      <w:sz w:val="18"/>
      <w:szCs w:val="18"/>
      <w:lang w:eastAsia="en-GB"/>
    </w:rPr>
  </w:style>
  <w:style w:type="paragraph" w:customStyle="1" w:styleId="Default">
    <w:name w:val="Default"/>
    <w:basedOn w:val="Normal"/>
    <w:rsid w:val="00EC3D75"/>
    <w:pPr>
      <w:overflowPunct/>
      <w:adjustRightInd/>
      <w:textAlignment w:val="auto"/>
    </w:pPr>
    <w:rPr>
      <w:rFonts w:ascii="Symbol" w:eastAsia="Calibri" w:hAnsi="Symbol"/>
      <w:color w:val="000000"/>
      <w:sz w:val="24"/>
      <w:szCs w:val="24"/>
      <w:lang w:eastAsia="en-GB"/>
    </w:rPr>
  </w:style>
  <w:style w:type="paragraph" w:styleId="Footer">
    <w:name w:val="footer"/>
    <w:basedOn w:val="Normal"/>
    <w:link w:val="FooterChar"/>
    <w:uiPriority w:val="99"/>
    <w:unhideWhenUsed/>
    <w:rsid w:val="00EC3D75"/>
    <w:pPr>
      <w:tabs>
        <w:tab w:val="center" w:pos="4513"/>
        <w:tab w:val="right" w:pos="9026"/>
      </w:tabs>
    </w:pPr>
  </w:style>
  <w:style w:type="character" w:customStyle="1" w:styleId="FooterChar">
    <w:name w:val="Footer Char"/>
    <w:basedOn w:val="DefaultParagraphFont"/>
    <w:link w:val="Footer"/>
    <w:uiPriority w:val="99"/>
    <w:rsid w:val="00EC3D75"/>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EC3D75"/>
    <w:pPr>
      <w:tabs>
        <w:tab w:val="center" w:pos="4513"/>
        <w:tab w:val="right" w:pos="9026"/>
      </w:tabs>
    </w:pPr>
  </w:style>
  <w:style w:type="character" w:customStyle="1" w:styleId="HeaderChar">
    <w:name w:val="Header Char"/>
    <w:basedOn w:val="DefaultParagraphFont"/>
    <w:link w:val="Header"/>
    <w:uiPriority w:val="99"/>
    <w:rsid w:val="00EC3D75"/>
    <w:rPr>
      <w:rFonts w:ascii="Times New Roman" w:eastAsia="Times New Roman" w:hAnsi="Times New Roman" w:cs="Times New Roman"/>
      <w:sz w:val="20"/>
      <w:szCs w:val="20"/>
    </w:rPr>
  </w:style>
  <w:style w:type="character" w:styleId="Hyperlink">
    <w:name w:val="Hyperlink"/>
    <w:rsid w:val="00825A00"/>
    <w:rPr>
      <w:color w:val="0563C1"/>
      <w:u w:val="single"/>
    </w:rPr>
  </w:style>
  <w:style w:type="paragraph" w:styleId="NoSpacing">
    <w:name w:val="No Spacing"/>
    <w:uiPriority w:val="1"/>
    <w:qFormat/>
    <w:rsid w:val="00E00CDC"/>
    <w:pPr>
      <w:spacing w:after="0"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B3F0B"/>
    <w:pPr>
      <w:overflowPunct/>
      <w:autoSpaceDE/>
      <w:autoSpaceDN/>
      <w:adjustRightInd/>
      <w:spacing w:before="100" w:beforeAutospacing="1" w:after="100" w:afterAutospacing="1"/>
      <w:textAlignment w:val="auto"/>
    </w:pPr>
    <w:rPr>
      <w:rFonts w:ascii="Calibri" w:eastAsiaTheme="minorHAnsi" w:hAnsi="Calibri" w:cs="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29423">
      <w:bodyDiv w:val="1"/>
      <w:marLeft w:val="0"/>
      <w:marRight w:val="0"/>
      <w:marTop w:val="0"/>
      <w:marBottom w:val="0"/>
      <w:divBdr>
        <w:top w:val="none" w:sz="0" w:space="0" w:color="auto"/>
        <w:left w:val="none" w:sz="0" w:space="0" w:color="auto"/>
        <w:bottom w:val="none" w:sz="0" w:space="0" w:color="auto"/>
        <w:right w:val="none" w:sz="0" w:space="0" w:color="auto"/>
      </w:divBdr>
      <w:divsChild>
        <w:div w:id="1783304120">
          <w:marLeft w:val="0"/>
          <w:marRight w:val="0"/>
          <w:marTop w:val="0"/>
          <w:marBottom w:val="0"/>
          <w:divBdr>
            <w:top w:val="none" w:sz="0" w:space="0" w:color="auto"/>
            <w:left w:val="none" w:sz="0" w:space="0" w:color="auto"/>
            <w:bottom w:val="none" w:sz="0" w:space="0" w:color="auto"/>
            <w:right w:val="none" w:sz="0" w:space="0" w:color="auto"/>
          </w:divBdr>
        </w:div>
      </w:divsChild>
    </w:div>
    <w:div w:id="340351398">
      <w:bodyDiv w:val="1"/>
      <w:marLeft w:val="0"/>
      <w:marRight w:val="0"/>
      <w:marTop w:val="0"/>
      <w:marBottom w:val="0"/>
      <w:divBdr>
        <w:top w:val="none" w:sz="0" w:space="0" w:color="auto"/>
        <w:left w:val="none" w:sz="0" w:space="0" w:color="auto"/>
        <w:bottom w:val="none" w:sz="0" w:space="0" w:color="auto"/>
        <w:right w:val="none" w:sz="0" w:space="0" w:color="auto"/>
      </w:divBdr>
    </w:div>
    <w:div w:id="97545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pyright.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pkbookspermissions@tandf.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Chomyszyn, Helen</dc:creator>
  <cp:keywords/>
  <dc:description/>
  <cp:lastModifiedBy>CE</cp:lastModifiedBy>
  <cp:revision>16</cp:revision>
  <dcterms:created xsi:type="dcterms:W3CDTF">2023-08-23T21:10:00Z</dcterms:created>
  <dcterms:modified xsi:type="dcterms:W3CDTF">2023-11-29T02:47:00Z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bab825-a111-45e4-86a1-18cee0005896_Enabled">
    <vt:lpwstr>true</vt:lpwstr>
  </property>
  <property fmtid="{D5CDD505-2E9C-101B-9397-08002B2CF9AE}" pid="3" name="MSIP_Label_2bbab825-a111-45e4-86a1-18cee0005896_SetDate">
    <vt:lpwstr>2022-01-25T15:02:13Z</vt:lpwstr>
  </property>
  <property fmtid="{D5CDD505-2E9C-101B-9397-08002B2CF9AE}" pid="4" name="MSIP_Label_2bbab825-a111-45e4-86a1-18cee0005896_Method">
    <vt:lpwstr>Standard</vt:lpwstr>
  </property>
  <property fmtid="{D5CDD505-2E9C-101B-9397-08002B2CF9AE}" pid="5" name="MSIP_Label_2bbab825-a111-45e4-86a1-18cee0005896_Name">
    <vt:lpwstr>2bbab825-a111-45e4-86a1-18cee0005896</vt:lpwstr>
  </property>
  <property fmtid="{D5CDD505-2E9C-101B-9397-08002B2CF9AE}" pid="6" name="MSIP_Label_2bbab825-a111-45e4-86a1-18cee0005896_SiteId">
    <vt:lpwstr>2567d566-604c-408a-8a60-55d0dc9d9d6b</vt:lpwstr>
  </property>
  <property fmtid="{D5CDD505-2E9C-101B-9397-08002B2CF9AE}" pid="7" name="MSIP_Label_2bbab825-a111-45e4-86a1-18cee0005896_ActionId">
    <vt:lpwstr>731674fb-fe3d-4f2c-adf8-13039e8f5255</vt:lpwstr>
  </property>
  <property fmtid="{D5CDD505-2E9C-101B-9397-08002B2CF9AE}" pid="8" name="MSIP_Label_2bbab825-a111-45e4-86a1-18cee0005896_ContentBits">
    <vt:lpwstr>2</vt:lpwstr>
  </property>
</Properties>
</file>